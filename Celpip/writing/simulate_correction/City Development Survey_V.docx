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9B868" w14:textId="77777777" w:rsidR="00A76AEC" w:rsidRPr="00A76AEC" w:rsidRDefault="00A76AEC" w:rsidP="00A76AEC">
      <w:pPr>
        <w:widowControl/>
        <w:shd w:val="clear" w:color="auto" w:fill="F5F5F5"/>
        <w:spacing w:after="150"/>
        <w:rPr>
          <w:rFonts w:ascii="Trebuchet MS" w:hAnsi="Trebuchet MS" w:cs="Times New Roman"/>
          <w:color w:val="53565A"/>
          <w:kern w:val="0"/>
          <w:sz w:val="21"/>
          <w:szCs w:val="21"/>
        </w:rPr>
      </w:pPr>
      <w:r w:rsidRPr="00A76AEC">
        <w:rPr>
          <w:rFonts w:ascii="Trebuchet MS" w:hAnsi="Trebuchet MS" w:cs="Times New Roman"/>
          <w:b/>
          <w:bCs/>
          <w:color w:val="53565A"/>
          <w:kern w:val="0"/>
          <w:sz w:val="21"/>
          <w:szCs w:val="21"/>
        </w:rPr>
        <w:t>City Development Survey</w:t>
      </w:r>
    </w:p>
    <w:p w14:paraId="4904527C" w14:textId="77777777" w:rsidR="00A76AEC" w:rsidRPr="00A76AEC" w:rsidRDefault="00A76AEC" w:rsidP="00A76AEC">
      <w:pPr>
        <w:widowControl/>
        <w:rPr>
          <w:rFonts w:ascii="Times New Roman" w:eastAsia="Times New Roman" w:hAnsi="Times New Roman" w:cs="Times New Roman"/>
          <w:kern w:val="0"/>
        </w:rPr>
      </w:pPr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F5F5F5"/>
        </w:rPr>
        <w:t xml:space="preserve">You live in a small town of 10,000 people. A large green area in the </w:t>
      </w:r>
      <w:proofErr w:type="spellStart"/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F5F5F5"/>
        </w:rPr>
        <w:t>centre</w:t>
      </w:r>
      <w:proofErr w:type="spellEnd"/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F5F5F5"/>
        </w:rPr>
        <w:t xml:space="preserve"> of town is undeveloped. The city has sent out an opinion survey to see what residents would like to have built in that area. </w:t>
      </w:r>
    </w:p>
    <w:p w14:paraId="45DD3DAE" w14:textId="77777777" w:rsidR="00A76AEC" w:rsidRPr="00A76AEC" w:rsidRDefault="00A76AEC" w:rsidP="00A76AEC">
      <w:pPr>
        <w:widowControl/>
        <w:shd w:val="clear" w:color="auto" w:fill="EEF8F9"/>
        <w:spacing w:line="288" w:lineRule="atLeast"/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</w:rPr>
      </w:pPr>
      <w:r w:rsidRPr="00A76AEC"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</w:rPr>
        <w:t>Choose the option that you prefer. Why do you prefer your choice? Explain the reasons for your choice. Write about 150-200 words.</w:t>
      </w:r>
    </w:p>
    <w:p w14:paraId="539425DC" w14:textId="77777777" w:rsidR="00A76AEC" w:rsidRPr="00A76AEC" w:rsidRDefault="00A76AEC" w:rsidP="00A76AEC">
      <w:pPr>
        <w:widowControl/>
        <w:rPr>
          <w:rFonts w:ascii="Times New Roman" w:eastAsia="Times New Roman" w:hAnsi="Times New Roman" w:cs="Times New Roman"/>
          <w:kern w:val="0"/>
        </w:rPr>
      </w:pPr>
    </w:p>
    <w:p w14:paraId="757D471B" w14:textId="77777777" w:rsidR="00A76AEC" w:rsidRPr="00A76AEC" w:rsidRDefault="00A76AEC" w:rsidP="00A76AEC">
      <w:pPr>
        <w:widowControl/>
        <w:shd w:val="clear" w:color="auto" w:fill="EEF8F9"/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</w:pPr>
      <w:r w:rsidRPr="00A76AEC">
        <w:rPr>
          <w:rFonts w:ascii="Trebuchet MS" w:eastAsia="Times New Roman" w:hAnsi="Trebuchet MS" w:cs="Times New Roman"/>
          <w:b/>
          <w:bCs/>
          <w:color w:val="53565A"/>
          <w:kern w:val="0"/>
          <w:sz w:val="21"/>
          <w:szCs w:val="21"/>
        </w:rPr>
        <w:t>Option A:</w:t>
      </w:r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  <w:t> Shopping Complex: This shopping mall would include restaurants, a large supermarket, and a movie theatre.</w:t>
      </w:r>
    </w:p>
    <w:p w14:paraId="621DBD02" w14:textId="77777777" w:rsidR="00A76AEC" w:rsidRPr="00A76AEC" w:rsidRDefault="00A76AEC" w:rsidP="00A76AEC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9E8ECA4" w14:textId="77777777" w:rsidR="00A76AEC" w:rsidRPr="00A76AEC" w:rsidRDefault="00A76AEC" w:rsidP="00A76AEC">
      <w:pPr>
        <w:widowControl/>
        <w:shd w:val="clear" w:color="auto" w:fill="EEF8F9"/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</w:pPr>
      <w:r w:rsidRPr="00A76AEC">
        <w:rPr>
          <w:rFonts w:ascii="Trebuchet MS" w:eastAsia="Times New Roman" w:hAnsi="Trebuchet MS" w:cs="Times New Roman"/>
          <w:b/>
          <w:bCs/>
          <w:color w:val="53565A"/>
          <w:kern w:val="0"/>
          <w:sz w:val="21"/>
          <w:szCs w:val="21"/>
        </w:rPr>
        <w:t>Option B:</w:t>
      </w:r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  <w:t> Recreational Park: This park would include a sports complex, a large green area, and a small petting zoo.</w:t>
      </w:r>
    </w:p>
    <w:p w14:paraId="67CB0D2B" w14:textId="77777777" w:rsidR="00A76AEC" w:rsidRPr="00A76AEC" w:rsidRDefault="00EE3125" w:rsidP="00A76AEC">
      <w:pPr>
        <w:widowControl/>
        <w:spacing w:before="300" w:after="300"/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EEF8F9"/>
        </w:rPr>
      </w:pPr>
      <w:r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EEF8F9"/>
        </w:rPr>
        <w:pict w14:anchorId="78CD8A88">
          <v:rect id="_x0000_i1025" style="width:0;height:1.5pt" o:hralign="center" o:hrstd="t" o:hr="t" fillcolor="#aaa" stroked="f"/>
        </w:pict>
      </w:r>
    </w:p>
    <w:p w14:paraId="73C5104C" w14:textId="77777777" w:rsidR="00A76AEC" w:rsidRPr="00A76AEC" w:rsidRDefault="00A76AEC" w:rsidP="00A76AEC">
      <w:pPr>
        <w:widowControl/>
        <w:spacing w:before="300" w:after="300" w:line="288" w:lineRule="atLeast"/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  <w:shd w:val="clear" w:color="auto" w:fill="EEF8F9"/>
        </w:rPr>
      </w:pPr>
      <w:r w:rsidRPr="00A76AEC"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  <w:shd w:val="clear" w:color="auto" w:fill="EEF8F9"/>
        </w:rPr>
        <w:t>Explain the reasons for your choice. Write about 150-200 words.</w:t>
      </w:r>
    </w:p>
    <w:p w14:paraId="6A0F201A" w14:textId="77777777" w:rsidR="00A76AEC" w:rsidRDefault="00A76AEC" w:rsidP="00A76AEC"/>
    <w:p w14:paraId="614F863F" w14:textId="77777777" w:rsidR="00A76AEC" w:rsidRDefault="00A76AEC" w:rsidP="00A76AEC"/>
    <w:p w14:paraId="42DE01F1" w14:textId="03DB8155" w:rsidR="00A76AEC" w:rsidRDefault="009B7EE7" w:rsidP="00A76AEC">
      <w:pPr>
        <w:jc w:val="both"/>
      </w:pPr>
      <w:ins w:id="0" w:author="Juhan Chen" w:date="2018-06-01T09:24:00Z">
        <w:r>
          <w:t xml:space="preserve">From my perspective/ in my opinion, </w:t>
        </w:r>
      </w:ins>
      <w:del w:id="1" w:author="Juhan Chen" w:date="2018-06-01T09:24:00Z">
        <w:r w:rsidR="00A76AEC" w:rsidDel="009B7EE7">
          <w:delText xml:space="preserve">I think that </w:delText>
        </w:r>
      </w:del>
      <w:r w:rsidR="00A76AEC">
        <w:t xml:space="preserve">a recreational park is better than a shopping complex </w:t>
      </w:r>
      <w:ins w:id="2" w:author="Juhan Chen" w:date="2018-06-01T09:24:00Z">
        <w:r>
          <w:t>because</w:t>
        </w:r>
      </w:ins>
      <w:ins w:id="3" w:author="Juhan Chen" w:date="2018-06-01T09:25:00Z">
        <w:r>
          <w:t>….</w:t>
        </w:r>
      </w:ins>
      <w:del w:id="4" w:author="Juhan Chen" w:date="2018-06-01T09:24:00Z">
        <w:r w:rsidR="00A76AEC" w:rsidDel="009B7EE7">
          <w:delText>for several reasons.</w:delText>
        </w:r>
      </w:del>
    </w:p>
    <w:p w14:paraId="59FD5955" w14:textId="77777777" w:rsidR="00A76AEC" w:rsidRDefault="00A76AEC" w:rsidP="00A76AEC">
      <w:pPr>
        <w:jc w:val="both"/>
      </w:pPr>
    </w:p>
    <w:p w14:paraId="67590976" w14:textId="77777777" w:rsidR="00A76AEC" w:rsidRDefault="00A76AEC" w:rsidP="00A76AEC">
      <w:pPr>
        <w:jc w:val="both"/>
      </w:pPr>
      <w:r>
        <w:t>First, most people choose to live in this town because it is nice and quiet. It's not crowded. Actually, that's the main reason I chose to live here. There are a lot of wild animals around here. A complex will ruin this kind of feelings and circumstance.</w:t>
      </w:r>
    </w:p>
    <w:p w14:paraId="5DCCF02C" w14:textId="77777777" w:rsidR="00A76AEC" w:rsidRDefault="00A76AEC" w:rsidP="00A76AEC">
      <w:pPr>
        <w:jc w:val="both"/>
      </w:pPr>
    </w:p>
    <w:p w14:paraId="1A26AEF0" w14:textId="618B5526" w:rsidR="00A76AEC" w:rsidRDefault="00A76AEC" w:rsidP="00A76AEC">
      <w:pPr>
        <w:jc w:val="both"/>
      </w:pPr>
      <w:r>
        <w:t xml:space="preserve">Second, we all have cars and most of us work in </w:t>
      </w:r>
      <w:commentRangeStart w:id="5"/>
      <w:r>
        <w:t>downtown</w:t>
      </w:r>
      <w:commentRangeEnd w:id="5"/>
      <w:r w:rsidR="0018782E">
        <w:rPr>
          <w:rStyle w:val="CommentReference"/>
        </w:rPr>
        <w:commentReference w:id="5"/>
      </w:r>
      <w:r>
        <w:t xml:space="preserve">. We </w:t>
      </w:r>
      <w:del w:id="6" w:author="Juhan Chen" w:date="2018-06-01T09:05:00Z">
        <w:r w:rsidDel="0018782E">
          <w:delText xml:space="preserve">could </w:delText>
        </w:r>
      </w:del>
      <w:ins w:id="7" w:author="Juhan Chen" w:date="2018-06-01T09:05:00Z">
        <w:r w:rsidR="0018782E">
          <w:t xml:space="preserve">can </w:t>
        </w:r>
      </w:ins>
      <w:r>
        <w:t xml:space="preserve">simply drop by at a supermarket on our way home. Besides, it only takes a 20-minute drive to the closest cinema. </w:t>
      </w:r>
      <w:ins w:id="8" w:author="Juhan Chen" w:date="2018-06-01T09:05:00Z">
        <w:r w:rsidR="0018782E">
          <w:t>I</w:t>
        </w:r>
      </w:ins>
      <w:del w:id="9" w:author="Juhan Chen" w:date="2018-06-01T09:05:00Z">
        <w:r w:rsidDel="0018782E">
          <w:delText>i</w:delText>
        </w:r>
      </w:del>
      <w:r>
        <w:t>t's a waste to build a complex here because we have similar things around</w:t>
      </w:r>
      <w:ins w:id="10" w:author="Juhan Chen" w:date="2018-06-01T09:13:00Z">
        <w:r w:rsidR="0018782E">
          <w:t xml:space="preserve"> </w:t>
        </w:r>
      </w:ins>
      <w:bookmarkStart w:id="11" w:name="_GoBack"/>
      <w:del w:id="12" w:author="Juhan Chen" w:date="2018-06-01T09:14:00Z">
        <w:r w:rsidDel="0018782E">
          <w:delText xml:space="preserve"> </w:delText>
        </w:r>
      </w:del>
      <w:bookmarkEnd w:id="11"/>
      <w:r>
        <w:t xml:space="preserve">and </w:t>
      </w:r>
      <w:commentRangeStart w:id="13"/>
      <w:r>
        <w:t>I feel like it's duplicated</w:t>
      </w:r>
      <w:commentRangeEnd w:id="13"/>
      <w:r w:rsidR="0018782E">
        <w:rPr>
          <w:rStyle w:val="CommentReference"/>
        </w:rPr>
        <w:commentReference w:id="13"/>
      </w:r>
      <w:r>
        <w:t xml:space="preserve">. </w:t>
      </w:r>
      <w:commentRangeStart w:id="14"/>
      <w:r>
        <w:t xml:space="preserve">I also doubt that we have enough people to support a movie theater. </w:t>
      </w:r>
      <w:commentRangeEnd w:id="14"/>
      <w:r w:rsidR="0018782E">
        <w:rPr>
          <w:rStyle w:val="CommentReference"/>
        </w:rPr>
        <w:commentReference w:id="14"/>
      </w:r>
    </w:p>
    <w:p w14:paraId="5911F6B1" w14:textId="77777777" w:rsidR="00A76AEC" w:rsidRDefault="00A76AEC" w:rsidP="00A76AEC">
      <w:pPr>
        <w:jc w:val="both"/>
      </w:pPr>
    </w:p>
    <w:p w14:paraId="0D6F1035" w14:textId="557B34F8" w:rsidR="00730394" w:rsidRDefault="007559DA" w:rsidP="00D16521">
      <w:pPr>
        <w:jc w:val="both"/>
      </w:pPr>
      <w:r>
        <w:t>Last but not least</w:t>
      </w:r>
      <w:r w:rsidR="00A76AEC">
        <w:t xml:space="preserve">, </w:t>
      </w:r>
      <w:del w:id="15" w:author="Juhan Chen" w:date="2018-06-01T09:17:00Z">
        <w:r w:rsidR="00A76AEC" w:rsidDel="009B7EE7">
          <w:delText xml:space="preserve">I think that </w:delText>
        </w:r>
      </w:del>
      <w:r w:rsidR="00A76AEC">
        <w:t xml:space="preserve">bicycle roads, a camping site, and a small zoo will be good options for a recreational park. </w:t>
      </w:r>
      <w:commentRangeStart w:id="16"/>
      <w:r w:rsidR="00A76AEC">
        <w:t xml:space="preserve">We have so many trees in that area. </w:t>
      </w:r>
      <w:commentRangeEnd w:id="16"/>
      <w:r w:rsidR="009B7EE7">
        <w:rPr>
          <w:rStyle w:val="CommentReference"/>
        </w:rPr>
        <w:commentReference w:id="16"/>
      </w:r>
      <w:ins w:id="17" w:author="Juhan Chen" w:date="2018-06-01T09:18:00Z">
        <w:r w:rsidR="009B7EE7">
          <w:t>People in this town</w:t>
        </w:r>
      </w:ins>
      <w:del w:id="18" w:author="Juhan Chen" w:date="2018-06-01T09:18:00Z">
        <w:r w:rsidR="00A76AEC" w:rsidDel="009B7EE7">
          <w:delText>We</w:delText>
        </w:r>
      </w:del>
      <w:r w:rsidR="00A76AEC">
        <w:t xml:space="preserve"> can enjoy forest bathing and have some exercise at the same time.  </w:t>
      </w:r>
      <w:ins w:id="19" w:author="Juhan Chen" w:date="2018-06-01T09:21:00Z">
        <w:r w:rsidR="009B7EE7">
          <w:t xml:space="preserve">From my perspective/ </w:t>
        </w:r>
        <w:r w:rsidR="009B7EE7">
          <w:lastRenderedPageBreak/>
          <w:t>in my opinion, the recreational park brings more benefits for this town.</w:t>
        </w:r>
      </w:ins>
      <w:ins w:id="20" w:author="Juhan Chen" w:date="2018-06-01T09:22:00Z">
        <w:r w:rsidR="009B7EE7">
          <w:t xml:space="preserve"> </w:t>
        </w:r>
      </w:ins>
      <w:r w:rsidR="00A76AEC">
        <w:t xml:space="preserve">I really think that we shouldn't have considered others. </w:t>
      </w:r>
    </w:p>
    <w:sectPr w:rsidR="00730394" w:rsidSect="006D2AC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Juhan Chen" w:date="2018-06-01T09:05:00Z" w:initials="JC">
    <w:p w14:paraId="68CDCB6A" w14:textId="6DD1C08E" w:rsidR="0018782E" w:rsidRDefault="0018782E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</w:p>
  </w:comment>
  <w:comment w:id="13" w:author="Juhan Chen" w:date="2018-06-01T09:14:00Z" w:initials="JC">
    <w:p w14:paraId="394E8B97" w14:textId="6A518044" w:rsidR="0018782E" w:rsidRDefault="0018782E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4" w:author="Juhan Chen" w:date="2018-06-01T09:14:00Z" w:initials="JC">
    <w:p w14:paraId="53B2A690" w14:textId="49C03826" w:rsidR="0018782E" w:rsidRDefault="0018782E">
      <w:pPr>
        <w:pStyle w:val="CommentText"/>
      </w:pPr>
      <w:r>
        <w:rPr>
          <w:rStyle w:val="CommentReference"/>
        </w:rPr>
        <w:annotationRef/>
      </w:r>
      <w:r>
        <w:t>Moreover, the population in this town is too small to support a movie theater</w:t>
      </w:r>
      <w:r w:rsidR="009B7EE7">
        <w:t xml:space="preserve"> and restaurants</w:t>
      </w:r>
      <w:r>
        <w:t xml:space="preserve">. Eventually, the shopping complex </w:t>
      </w:r>
      <w:r w:rsidR="009B7EE7">
        <w:t xml:space="preserve">would be closed and the town would </w:t>
      </w:r>
      <w:r w:rsidR="00EE3125">
        <w:t>lose</w:t>
      </w:r>
      <w:r w:rsidR="009B7EE7">
        <w:t xml:space="preserve"> the wonderful green space forever.</w:t>
      </w:r>
    </w:p>
  </w:comment>
  <w:comment w:id="16" w:author="Juhan Chen" w:date="2018-06-01T09:17:00Z" w:initials="JC">
    <w:p w14:paraId="7F139698" w14:textId="3F9D421F" w:rsidR="009B7EE7" w:rsidRDefault="009B7EE7">
      <w:pPr>
        <w:pStyle w:val="CommentText"/>
      </w:pPr>
      <w:r>
        <w:rPr>
          <w:rStyle w:val="CommentReference"/>
        </w:rPr>
        <w:annotationRef/>
      </w:r>
      <w:r>
        <w:t>There are plenty of trees around the neighborhood.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CDCB6A" w15:done="0"/>
  <w15:commentEx w15:paraId="394E8B97" w15:done="0"/>
  <w15:commentEx w15:paraId="53B2A690" w15:done="0"/>
  <w15:commentEx w15:paraId="7F1396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han Chen">
    <w15:presenceInfo w15:providerId="None" w15:userId="Juha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trackRevisions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EC"/>
    <w:rsid w:val="00090FF6"/>
    <w:rsid w:val="0018782E"/>
    <w:rsid w:val="002C7187"/>
    <w:rsid w:val="00394920"/>
    <w:rsid w:val="00643602"/>
    <w:rsid w:val="006D2AC4"/>
    <w:rsid w:val="007559DA"/>
    <w:rsid w:val="009B7EE7"/>
    <w:rsid w:val="00A76AEC"/>
    <w:rsid w:val="00B118F3"/>
    <w:rsid w:val="00D16521"/>
    <w:rsid w:val="00EE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2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AE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A76A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8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2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78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8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8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8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8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7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714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059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kunlung Chuang</dc:creator>
  <cp:keywords/>
  <dc:description/>
  <cp:lastModifiedBy>kunlung Chuang</cp:lastModifiedBy>
  <cp:revision>4</cp:revision>
  <dcterms:created xsi:type="dcterms:W3CDTF">2018-06-01T15:25:00Z</dcterms:created>
  <dcterms:modified xsi:type="dcterms:W3CDTF">2018-06-02T02:38:00Z</dcterms:modified>
</cp:coreProperties>
</file>